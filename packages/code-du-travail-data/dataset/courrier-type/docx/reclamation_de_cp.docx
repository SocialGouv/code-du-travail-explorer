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Prénom Nom du salarié 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Adresse »</w:t>
      </w:r>
    </w:p>
    <w:p>
      <w:pPr>
        <w:pStyle w:val="Expediteur"/>
        <w:spacing w:lineRule="auto" w:line="240"/>
        <w:rPr>
          <w:rFonts w:ascii="Open Sans" w:hAnsi="Open Sans"/>
          <w:color w:val="4D73B8"/>
          <w:ins w:id="3" w:author="Auteur inconnu" w:date="2019-12-20T12:28:00Z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Code postal + Ville »</w:t>
      </w:r>
    </w:p>
    <w:p>
      <w:pPr>
        <w:pStyle w:val="Expediteur"/>
        <w:spacing w:lineRule="auto" w:line="240"/>
        <w:rPr>
          <w:rFonts w:cs="Open Sans"/>
          <w:color w:val="4D73B8"/>
          <w:del w:id="5" w:author="Auteur inconnu" w:date="2019-12-20T12:28:00Z"/>
          <w:u w:val="none" w:color="3F6797"/>
        </w:rPr>
      </w:pPr>
      <w:del w:id="4" w:author="Auteur inconnu" w:date="2019-12-20T12:28:00Z">
        <w:r>
          <w:rPr>
            <w:rFonts w:ascii="Open Sans" w:hAnsi="Open Sans"/>
            <w:sz w:val="22"/>
            <w:szCs w:val="22"/>
          </w:rPr>
        </w:r>
      </w:del>
    </w:p>
    <w:p>
      <w:pPr>
        <w:pStyle w:val="Expediteur"/>
        <w:spacing w:lineRule="auto" w:line="240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Société »</w:t>
      </w:r>
    </w:p>
    <w:p>
      <w:pPr>
        <w:pStyle w:val="Destinataire"/>
        <w:spacing w:lineRule="auto" w:line="240" w:before="0" w:after="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Prénom Nom du représentant »</w:t>
      </w:r>
    </w:p>
    <w:p>
      <w:pPr>
        <w:pStyle w:val="Destinataire"/>
        <w:spacing w:lineRule="auto" w:line="240" w:before="0" w:after="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Fonction (DRH, etc.) »</w:t>
      </w:r>
    </w:p>
    <w:p>
      <w:pPr>
        <w:pStyle w:val="Destinataire"/>
        <w:spacing w:lineRule="auto" w:line="240" w:before="0" w:after="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Adresse »</w:t>
      </w:r>
    </w:p>
    <w:p>
      <w:pPr>
        <w:pStyle w:val="Expediteur"/>
        <w:spacing w:lineRule="auto" w:line="240"/>
        <w:jc w:val="right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Code postal + Ville »</w:t>
      </w:r>
    </w:p>
    <w:p>
      <w:pPr>
        <w:pStyle w:val="Destinataire"/>
        <w:spacing w:lineRule="auto" w:line="240" w:before="0" w:after="0"/>
        <w:rPr>
          <w:rFonts w:ascii="Open Sans" w:hAnsi="Open Sans" w:cs="Open Sans"/>
          <w:color w:val="3F6797"/>
          <w:sz w:val="22"/>
          <w:szCs w:val="22"/>
          <w:u w:val="none" w:color="3F6797"/>
        </w:rPr>
      </w:pPr>
      <w:r>
        <w:rPr>
          <w:rFonts w:cs="Open Sans" w:ascii="Open Sans" w:hAnsi="Open Sans"/>
          <w:color w:val="3F6797"/>
          <w:sz w:val="22"/>
          <w:szCs w:val="22"/>
          <w:u w:val="none" w:color="3F6797"/>
          <w:rPrChange w:id="0" w:author="Auteur inconnu" w:date="2019-12-20T12:28:00Z"/>
        </w:rPr>
      </w:r>
    </w:p>
    <w:p>
      <w:pPr>
        <w:pStyle w:val="Destinataire"/>
        <w:spacing w:lineRule="auto" w:line="240" w:before="0" w:after="0"/>
        <w:rPr>
          <w:rFonts w:ascii="Open Sans" w:hAnsi="Open Sans" w:cs="Open Sans"/>
          <w:color w:val="1F497D"/>
          <w:sz w:val="22"/>
          <w:szCs w:val="22"/>
          <w:u w:val="none" w:color="1F497D"/>
        </w:rPr>
      </w:pPr>
      <w:r>
        <w:rPr>
          <w:rFonts w:cs="Open Sans" w:ascii="Open Sans" w:hAnsi="Open Sans"/>
          <w:color w:val="1F497D"/>
          <w:sz w:val="22"/>
          <w:szCs w:val="22"/>
          <w:u w:val="none" w:color="1F497D"/>
          <w:rPrChange w:id="0" w:author="Auteur inconnu" w:date="2019-12-20T12:28:00Z"/>
        </w:rPr>
      </w:r>
    </w:p>
    <w:p>
      <w:pPr>
        <w:pStyle w:val="Destinataire"/>
        <w:spacing w:lineRule="auto" w:line="240" w:before="0" w:after="0"/>
        <w:jc w:val="both"/>
        <w:rPr>
          <w:color w:val="4D73B8"/>
          <w:sz w:val="22"/>
          <w:szCs w:val="22"/>
        </w:rPr>
      </w:pPr>
      <w:ins w:id="13" w:author="Auteur inconnu" w:date="2019-12-20T12:03:00Z">
        <w:r>
          <w:rPr>
            <w:rFonts w:cs="Open Sans" w:ascii="Open Sans" w:hAnsi="Open Sans"/>
            <w:color w:val="4D73B8"/>
            <w:sz w:val="22"/>
            <w:szCs w:val="22"/>
            <w:u w:val="none" w:color="1F497D"/>
          </w:rPr>
          <w:t>« </w:t>
        </w:r>
      </w:ins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 xml:space="preserve">Lettre recommandée avec accusé de réception n°  </w:t>
      </w:r>
      <w:del w:id="15" w:author="Auteur inconnu" w:date="2019-12-20T12:03:00Z">
        <w:r>
          <w:rPr>
            <w:rFonts w:cs="Open Sans" w:ascii="Roboto" w:hAnsi="Roboto"/>
            <w:color w:val="00000A"/>
            <w:sz w:val="22"/>
            <w:szCs w:val="24"/>
            <w:u w:val="none" w:color="1F497D"/>
          </w:rPr>
          <w:delText>«</w:delText>
        </w:r>
      </w:del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> </w:t>
      </w:r>
      <w:r>
        <w:rPr>
          <w:rFonts w:eastAsia="Calibri" w:cs="Arial" w:ascii="Open Sans" w:hAnsi="Open Sans"/>
          <w:iCs/>
          <w:color w:val="4D73B8"/>
          <w:sz w:val="22"/>
          <w:szCs w:val="22"/>
          <w:u w:val="none" w:color="3F6797"/>
          <w:rPrChange w:id="0" w:author="Auteur inconnu" w:date="2019-12-20T12:28:00Z"/>
        </w:rPr>
        <w:t>1A XXX XXX XXX X »</w:t>
      </w:r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 xml:space="preserve"> </w:t>
      </w:r>
      <w:r>
        <w:rPr>
          <w:rFonts w:cs="Open Sans" w:ascii="Open Sans" w:hAnsi="Open Sans"/>
          <w:i/>
          <w:color w:val="4D73B8"/>
          <w:sz w:val="22"/>
          <w:szCs w:val="22"/>
          <w:u w:val="none" w:color="1F497D"/>
          <w:rPrChange w:id="0" w:author="Auteur inconnu" w:date="2019-12-20T12:28:00Z"/>
        </w:rPr>
        <w:t>ou</w:t>
      </w:r>
    </w:p>
    <w:p>
      <w:pPr>
        <w:pStyle w:val="Destinataire"/>
        <w:spacing w:lineRule="auto" w:line="240" w:before="0" w:after="0"/>
        <w:jc w:val="both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 xml:space="preserve">Courrier remis en mains propres contre décharge </w:t>
      </w:r>
      <w:r>
        <w:rPr>
          <w:rFonts w:cs="Open Sans" w:ascii="Open Sans" w:hAnsi="Open Sans"/>
          <w:i/>
          <w:color w:val="4D73B8"/>
          <w:sz w:val="22"/>
          <w:szCs w:val="22"/>
          <w:u w:val="none" w:color="1F497D"/>
          <w:rPrChange w:id="0" w:author="Auteur inconnu" w:date="2019-12-20T12:28:00Z"/>
        </w:rPr>
        <w:t>ou</w:t>
      </w:r>
    </w:p>
    <w:p>
      <w:pPr>
        <w:pStyle w:val="Destinataire"/>
        <w:spacing w:lineRule="auto" w:line="240" w:before="0" w:after="0"/>
        <w:jc w:val="both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1F497D"/>
          <w:rPrChange w:id="0" w:author="Auteur inconnu" w:date="2019-12-20T12:28:00Z"/>
        </w:rPr>
        <w:t>Mail</w:t>
      </w:r>
      <w:del w:id="23" w:author="Auteur inconnu" w:date="2019-12-20T12:04:00Z">
        <w:r>
          <w:rPr>
            <w:rFonts w:cs="Open Sans" w:ascii="Roboto" w:hAnsi="Roboto"/>
            <w:color w:val="00000A"/>
            <w:sz w:val="22"/>
            <w:szCs w:val="24"/>
            <w:u w:val="none" w:color="1F497D"/>
          </w:rPr>
          <w:delText xml:space="preserve"> </w:delText>
        </w:r>
      </w:del>
      <w:ins w:id="24" w:author="Auteur inconnu" w:date="2019-12-20T12:04:00Z">
        <w:r>
          <w:rPr>
            <w:rFonts w:cs="Open Sans" w:ascii="Open Sans" w:hAnsi="Open Sans"/>
            <w:color w:val="4D73B8"/>
            <w:sz w:val="22"/>
            <w:szCs w:val="22"/>
            <w:u w:val="none" w:color="1F497D"/>
          </w:rPr>
          <w:t> »</w:t>
          <w:rPrChange w:id="0" w:author="Auteur inconnu" w:date="2019-12-20T12:28:00Z"/>
        </w:r>
      </w:ins>
    </w:p>
    <w:p>
      <w:pPr>
        <w:pStyle w:val="Destinataire"/>
        <w:spacing w:lineRule="auto" w:line="240" w:before="0" w:after="0"/>
        <w:rPr>
          <w:sz w:val="22"/>
          <w:szCs w:val="22"/>
        </w:rPr>
      </w:pPr>
      <w:r>
        <w:rPr>
          <w:rFonts w:cs="Open Sans" w:ascii="Open Sans" w:hAnsi="Open Sans"/>
          <w:i w:val="false"/>
          <w:iCs w:val="false"/>
          <w:color w:val="00000A"/>
          <w:sz w:val="22"/>
          <w:szCs w:val="22"/>
          <w:u w:val="none" w:color="1F497D"/>
          <w:rPrChange w:id="0" w:author="Auteur inconnu" w:date="2019-12-20T12:28:00Z"/>
        </w:rPr>
        <w:t xml:space="preserve"> </w:t>
      </w:r>
      <w:r>
        <w:rPr>
          <w:rFonts w:eastAsia="Arial Unicode MS" w:cs="Open Sans" w:ascii="Open Sans" w:hAnsi="Open Sans"/>
          <w:i w:val="false"/>
          <w:iCs w:val="false"/>
          <w:color w:val="00000A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À</w:t>
      </w:r>
      <w:r>
        <w:rPr>
          <w:rFonts w:cs="Open Sans" w:ascii="Open Sans" w:hAnsi="Open Sans"/>
          <w:iCs/>
          <w:color w:val="00000A"/>
          <w:sz w:val="22"/>
          <w:szCs w:val="22"/>
          <w:u w:val="none" w:color="1F497D"/>
          <w:rPrChange w:id="0" w:author="Auteur inconnu" w:date="2019-12-20T12:28:00Z"/>
        </w:rPr>
        <w:t xml:space="preserve"> </w:t>
      </w:r>
      <w:r>
        <w:rPr>
          <w:rFonts w:cs="Open Sans" w:ascii="Open Sans" w:hAnsi="Open Sans"/>
          <w:iCs/>
          <w:color w:val="4D73B8"/>
          <w:sz w:val="22"/>
          <w:szCs w:val="22"/>
          <w:u w:val="none" w:color="1F497D"/>
          <w:rPrChange w:id="0" w:author="Auteur inconnu" w:date="2019-12-20T12:28:00Z"/>
        </w:rPr>
        <w:t>« lieu »</w:t>
      </w:r>
      <w:r>
        <w:rPr>
          <w:rFonts w:cs="Open Sans" w:ascii="Open Sans" w:hAnsi="Open Sans"/>
          <w:iCs/>
          <w:color w:val="00000A"/>
          <w:sz w:val="22"/>
          <w:szCs w:val="22"/>
          <w:u w:val="none" w:color="1F497D"/>
          <w:rPrChange w:id="0" w:author="Auteur inconnu" w:date="2019-12-20T12:28:00Z"/>
        </w:rPr>
        <w:t xml:space="preserve">, le </w:t>
      </w:r>
      <w:r>
        <w:rPr>
          <w:rFonts w:cs="Open Sans" w:ascii="Open Sans" w:hAnsi="Open Sans"/>
          <w:iCs/>
          <w:color w:val="4D73B8"/>
          <w:sz w:val="22"/>
          <w:szCs w:val="22"/>
          <w:u w:val="none" w:color="1F497D"/>
          <w:rPrChange w:id="0" w:author="Auteur inconnu" w:date="2019-12-20T12:28:00Z"/>
        </w:rPr>
        <w:t>« date »</w:t>
      </w:r>
    </w:p>
    <w:p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  <w:rPrChange w:id="0" w:author="Auteur inconnu" w:date="2019-12-20T12:28:00Z"/>
        </w:rPr>
      </w:r>
    </w:p>
    <w:p>
      <w:pPr>
        <w:pStyle w:val="Corps"/>
        <w:rPr>
          <w:rFonts w:ascii="Open Sans" w:hAnsi="Open Sans" w:cs="Open Sans"/>
          <w:b w:val="false"/>
          <w:b w:val="false"/>
          <w:i w:val="false"/>
          <w:i w:val="false"/>
          <w:iCs w:val="false"/>
          <w:sz w:val="22"/>
          <w:szCs w:val="22"/>
          <w:u w:val="single" w:color="000000"/>
        </w:rPr>
      </w:pPr>
      <w:del w:id="32" w:author="Auteur inconnu" w:date="2019-12-20T12:28:00Z">
        <w:r>
          <w:rPr>
            <w:rFonts w:cs="Open Sans" w:ascii="Open Sans" w:hAnsi="Open Sans"/>
            <w:b w:val="false"/>
            <w:i w:val="false"/>
            <w:iCs w:val="false"/>
            <w:sz w:val="22"/>
            <w:szCs w:val="22"/>
            <w:u w:val="single" w:color="000000"/>
          </w:rPr>
        </w:r>
      </w:del>
    </w:p>
    <w:p>
      <w:pPr>
        <w:pStyle w:val="Corps"/>
        <w:rPr>
          <w:rFonts w:ascii="Open Sans" w:hAnsi="Open Sans" w:cs="Open Sans"/>
          <w:b w:val="false"/>
          <w:b w:val="false"/>
          <w:i w:val="false"/>
          <w:i w:val="false"/>
          <w:iCs w:val="false"/>
          <w:color w:val="4D73B8"/>
          <w:sz w:val="22"/>
          <w:szCs w:val="22"/>
          <w:u w:val="single" w:color="000000"/>
        </w:rPr>
      </w:pPr>
      <w:del w:id="33" w:author="Auteur inconnu" w:date="2019-12-20T12:28:00Z">
        <w:r>
          <w:rPr>
            <w:rFonts w:cs="Open Sans" w:ascii="Open Sans" w:hAnsi="Open Sans"/>
            <w:b w:val="false"/>
            <w:i w:val="false"/>
            <w:iCs w:val="false"/>
            <w:color w:val="4D73B8"/>
            <w:sz w:val="22"/>
            <w:szCs w:val="22"/>
            <w:u w:val="single" w:color="000000"/>
          </w:rPr>
        </w:r>
      </w:del>
    </w:p>
    <w:p>
      <w:pPr>
        <w:pStyle w:val="Corps"/>
        <w:rPr>
          <w:rFonts w:ascii="Open Sans" w:hAnsi="Open Sans" w:eastAsia="Arial Unicode MS" w:cs="Open Sans"/>
          <w:b w:val="false"/>
          <w:b w:val="false"/>
          <w:i/>
          <w:i/>
          <w:iCs w:val="false"/>
          <w:color w:val="999999"/>
          <w:sz w:val="22"/>
          <w:szCs w:val="22"/>
          <w:u w:val="none" w:color="000000"/>
          <w:lang w:val="fr-FR" w:eastAsia="zh-CN" w:bidi="hi-IN"/>
        </w:rPr>
      </w:pPr>
      <w:del w:id="34" w:author="Auteur inconnu" w:date="2019-12-20T12:28:00Z">
        <w:r>
          <w:rPr>
            <w:rFonts w:eastAsia="Arial Unicode MS" w:cs="Open Sans" w:ascii="Open Sans" w:hAnsi="Open Sans"/>
            <w:b w:val="false"/>
            <w:i/>
            <w:iCs w:val="false"/>
            <w:color w:val="999999"/>
            <w:sz w:val="22"/>
            <w:szCs w:val="22"/>
            <w:u w:val="none" w:color="000000"/>
            <w:lang w:val="fr-FR" w:eastAsia="zh-CN" w:bidi="hi-IN"/>
          </w:rPr>
        </w:r>
      </w:del>
    </w:p>
    <w:p>
      <w:pPr>
        <w:pStyle w:val="Corps"/>
        <w:rPr>
          <w:rFonts w:ascii="Open Sans" w:hAnsi="Open Sans" w:cs="Open Sans"/>
          <w:b w:val="false"/>
          <w:b w:val="false"/>
          <w:i w:val="false"/>
          <w:i w:val="false"/>
          <w:iCs w:val="false"/>
          <w:sz w:val="22"/>
          <w:szCs w:val="22"/>
          <w:u w:val="single" w:color="000000"/>
        </w:rPr>
      </w:pPr>
      <w:del w:id="35" w:author="Auteur inconnu" w:date="2019-12-20T12:28:00Z">
        <w:r>
          <w:rPr>
            <w:rFonts w:cs="Open Sans" w:ascii="Open Sans" w:hAnsi="Open Sans"/>
            <w:b w:val="false"/>
            <w:i w:val="false"/>
            <w:iCs w:val="false"/>
            <w:sz w:val="22"/>
            <w:szCs w:val="22"/>
            <w:u w:val="single" w:color="000000"/>
          </w:rPr>
        </w:r>
      </w:del>
    </w:p>
    <w:p>
      <w:pPr>
        <w:pStyle w:val="Corps"/>
        <w:rPr>
          <w:rFonts w:ascii="Open Sans" w:hAnsi="Open Sans" w:cs="Open Sans"/>
          <w:b w:val="false"/>
          <w:b w:val="false"/>
          <w:i w:val="false"/>
          <w:i w:val="false"/>
          <w:iCs w:val="false"/>
          <w:sz w:val="22"/>
          <w:szCs w:val="22"/>
          <w:u w:val="single" w:color="000000"/>
        </w:rPr>
      </w:pPr>
      <w:r>
        <w:rPr>
          <w:rFonts w:cs="Open Sans" w:ascii="Open Sans" w:hAnsi="Open Sans"/>
          <w:b w:val="false"/>
          <w:i w:val="false"/>
          <w:iCs w:val="false"/>
          <w:sz w:val="22"/>
          <w:szCs w:val="22"/>
          <w:u w:val="single" w:color="000000"/>
          <w:rPrChange w:id="0" w:author="Auteur inconnu" w:date="2019-12-20T12:28:00Z"/>
        </w:rPr>
        <w:rPrChange w:id="0" w:author="Auteur inconnu" w:date="2019-12-20T12:28:00Z"/>
      </w:r>
    </w:p>
    <w:p>
      <w:pPr>
        <w:pStyle w:val="Corps"/>
        <w:rPr>
          <w:sz w:val="22"/>
          <w:szCs w:val="22"/>
        </w:rPr>
      </w:pPr>
      <w:r>
        <w:rPr>
          <w:rFonts w:cs="Open Sans" w:ascii="Open Sans" w:hAnsi="Open Sans"/>
          <w:b w:val="false"/>
          <w:i w:val="false"/>
          <w:iCs w:val="false"/>
          <w:sz w:val="22"/>
          <w:szCs w:val="22"/>
          <w:u w:val="single"/>
          <w:rPrChange w:id="0" w:author="Auteur inconnu" w:date="2019-12-20T12:28:00Z"/>
        </w:rPr>
        <w:t>Objet</w:t>
      </w:r>
      <w:r>
        <w:rPr>
          <w:rFonts w:cs="Open Sans" w:ascii="Open Sans" w:hAnsi="Open Sans"/>
          <w:b w:val="false"/>
          <w:i w:val="false"/>
          <w:iCs w:val="false"/>
          <w:sz w:val="22"/>
          <w:szCs w:val="22"/>
          <w:rPrChange w:id="0" w:author="Auteur inconnu" w:date="2019-12-20T12:28:00Z"/>
        </w:rPr>
        <w:t xml:space="preserve"> : Réclamation des congés payés</w:t>
      </w:r>
    </w:p>
    <w:p>
      <w:pPr>
        <w:pStyle w:val="CorpsA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sz w:val="22"/>
          <w:szCs w:val="22"/>
          <w:rPrChange w:id="0" w:author="Auteur inconnu" w:date="2019-12-20T12:28:00Z"/>
        </w:rPr>
      </w:r>
    </w:p>
    <w:p>
      <w:pPr>
        <w:pStyle w:val="CorpsA"/>
        <w:jc w:val="both"/>
        <w:rPr>
          <w:rFonts w:eastAsia="Arial Unicode MS" w:cs="Open Sans"/>
          <w:color w:val="4D73B8"/>
          <w:del w:id="41" w:author="Auteur inconnu" w:date="2019-12-20T12:29:00Z"/>
          <w:u w:val="none" w:color="3F6797"/>
        </w:rPr>
      </w:pPr>
      <w:del w:id="40" w:author="Auteur inconnu" w:date="2019-12-20T12:29:00Z">
        <w:r>
          <w:rPr>
            <w:rFonts w:ascii="Open Sans" w:hAnsi="Open Sans"/>
            <w:sz w:val="22"/>
            <w:szCs w:val="22"/>
          </w:rPr>
        </w:r>
      </w:del>
    </w:p>
    <w:p>
      <w:pPr>
        <w:pStyle w:val="CorpsA"/>
        <w:jc w:val="both"/>
        <w:rPr>
          <w:rFonts w:eastAsia="Arial Unicode MS" w:cs="Open Sans"/>
          <w:color w:val="4D73B8"/>
          <w:del w:id="43" w:author="Auteur inconnu" w:date="2019-12-20T12:28:00Z"/>
          <w:u w:val="none" w:color="3F6797"/>
        </w:rPr>
      </w:pPr>
      <w:del w:id="42" w:author="Auteur inconnu" w:date="2019-12-20T12:28:00Z">
        <w:r>
          <w:rPr>
            <w:rFonts w:ascii="Open Sans" w:hAnsi="Open Sans"/>
            <w:sz w:val="22"/>
            <w:szCs w:val="22"/>
          </w:rPr>
        </w:r>
      </w:del>
    </w:p>
    <w:p>
      <w:pPr>
        <w:pStyle w:val="CorpsA"/>
        <w:jc w:val="both"/>
        <w:rPr>
          <w:rFonts w:ascii="Open Sans" w:hAnsi="Open Sans"/>
          <w:sz w:val="22"/>
          <w:szCs w:val="22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Madame / Monsieur »</w:t>
      </w:r>
      <w:r>
        <w:rPr>
          <w:rFonts w:eastAsia="Arial Unicode MS" w:cs="Open Sans" w:ascii="Open Sans" w:hAnsi="Open Sans"/>
          <w:color w:val="4D73B8"/>
          <w:sz w:val="22"/>
          <w:szCs w:val="22"/>
          <w:rPrChange w:id="0" w:author="Auteur inconnu" w:date="2019-12-20T12:28:00Z"/>
        </w:rPr>
        <w:t>,</w:t>
      </w:r>
    </w:p>
    <w:p>
      <w:pPr>
        <w:pStyle w:val="CorpsA"/>
        <w:keepNext/>
        <w:jc w:val="both"/>
        <w:rPr>
          <w:rFonts w:ascii="Open Sans" w:hAnsi="Open Sans" w:eastAsia="Arial Unicode MS" w:cs="Open Sans"/>
          <w:sz w:val="22"/>
          <w:szCs w:val="22"/>
        </w:rPr>
      </w:pPr>
      <w:r>
        <w:rPr>
          <w:rFonts w:eastAsia="Arial Unicode MS" w:cs="Open Sans" w:ascii="Open Sans" w:hAnsi="Open Sans"/>
          <w:sz w:val="22"/>
          <w:szCs w:val="22"/>
          <w:rPrChange w:id="0" w:author="Auteur inconnu" w:date="2019-12-20T12:28:00Z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i w:val="false"/>
          <w:iCs w:val="false"/>
          <w:color w:val="00000A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À</w:t>
      </w:r>
      <w:r>
        <w:rPr>
          <w:rFonts w:eastAsia="Arial Unicode MS" w:cs="Open Sans" w:ascii="Open Sans" w:hAnsi="Open Sans"/>
          <w:i/>
          <w:color w:val="00000A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 </w:t>
      </w:r>
      <w:r>
        <w:rPr>
          <w:rFonts w:eastAsia="Arial Unicode MS" w:cs="Open Sans" w:ascii="Open Sans" w:hAnsi="Open Sans"/>
          <w:color w:val="00000A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l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a fin de la période d’acquisition des congés payés, soit au 31 mai de l’année 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 xml:space="preserve">« XXXX » 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j’ai acquis « 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XX 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jours ouvrables de congés payés. Or, j’ai pris 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XX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jours ouvrables de congés payés.</w:t>
      </w:r>
    </w:p>
    <w:p>
      <w:pPr>
        <w:pStyle w:val="Quotations"/>
        <w:rPr>
          <w:sz w:val="22"/>
          <w:szCs w:val="22"/>
        </w:rPr>
      </w:pPr>
      <w:r>
        <w:rPr>
          <w:rFonts w:eastAsia="Arial Unicode MS" w:cs="Open Sans" w:ascii="Open Sans" w:hAnsi="Open Sans"/>
          <w:i/>
          <w:color w:val="999999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(À noter : </w:t>
      </w:r>
      <w:r>
        <w:rPr>
          <w:rFonts w:eastAsia="Arial Unicode MS" w:cs="Open Sans" w:ascii="Open Sans" w:hAnsi="Open Sans"/>
          <w:i/>
          <w:color w:val="999999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le 31 mai est la date par défaut établie par le code du travail, mais votre entreprise a pu opter pour une date différente. Changer la date dans ce cas.</w:t>
      </w:r>
      <w:r>
        <w:rPr>
          <w:rFonts w:eastAsia="Arial Unicode MS" w:cs="Open Sans" w:ascii="Open Sans" w:hAnsi="Open Sans"/>
          <w:i/>
          <w:color w:val="999999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)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Il me reste donc « </w:t>
      </w: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XX</w:t>
      </w:r>
      <w:bookmarkStart w:id="0" w:name="_GoBack"/>
      <w:bookmarkEnd w:id="0"/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 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jours ouvrables à prendre avant le 31 mai de l’année XX (ou autre date suivant la période de référence choisie par votre entreprise).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Je vous demanderais donc de me les accorder du 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« </w:t>
      </w:r>
      <w:del w:id="68" w:author="Auteur inconnu" w:date="2019-12-20T12:04:00Z">
        <w:r>
          <w:rPr>
            <w:rFonts w:eastAsia="Arial Unicode MS" w:cs="Open Sans" w:ascii="Roboto" w:hAnsi="Roboto"/>
            <w:color w:val="3F6797"/>
            <w:sz w:val="22"/>
            <w:szCs w:val="22"/>
            <w:u w:val="none" w:color="3F6797"/>
            <w:lang w:val="fr-FR" w:eastAsia="zh-CN" w:bidi="hi-IN"/>
          </w:rPr>
          <w:delText>DATE </w:delText>
        </w:r>
      </w:del>
      <w:ins w:id="69" w:author="Auteur inconnu" w:date="2019-12-20T12:04:00Z">
        <w:r>
          <w:rPr>
            <w:rFonts w:eastAsia="Arial Unicode MS" w:cs="Open Sans" w:ascii="Open Sans" w:hAnsi="Open Sans"/>
            <w:color w:val="4D73B8"/>
            <w:sz w:val="22"/>
            <w:szCs w:val="22"/>
            <w:u w:val="none" w:color="000000"/>
            <w:lang w:val="fr-FR" w:eastAsia="zh-CN" w:bidi="hi-IN"/>
          </w:rPr>
          <w:t>date</w:t>
        </w:r>
      </w:ins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au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« </w:t>
      </w:r>
      <w:del w:id="73" w:author="Auteur inconnu" w:date="2019-12-20T12:04:00Z">
        <w:r>
          <w:rPr>
            <w:rFonts w:eastAsia="Arial Unicode MS" w:cs="Open Sans" w:ascii="Roboto" w:hAnsi="Roboto"/>
            <w:color w:val="3F6797"/>
            <w:sz w:val="22"/>
            <w:szCs w:val="22"/>
            <w:u w:val="none" w:color="3F6797"/>
            <w:lang w:val="fr-FR" w:eastAsia="zh-CN" w:bidi="hi-IN"/>
          </w:rPr>
          <w:delText>DATE</w:delText>
        </w:r>
      </w:del>
      <w:ins w:id="74" w:author="Auteur inconnu" w:date="2019-12-20T12:04:00Z">
        <w:r>
          <w:rPr>
            <w:rFonts w:eastAsia="Arial Unicode MS" w:cs="Open Sans" w:ascii="Open Sans" w:hAnsi="Open Sans"/>
            <w:color w:val="4D73B8"/>
            <w:sz w:val="22"/>
            <w:szCs w:val="22"/>
            <w:u w:val="none" w:color="000000"/>
            <w:lang w:val="fr-FR" w:eastAsia="zh-CN" w:bidi="hi-IN"/>
          </w:rPr>
          <w:t>date</w:t>
        </w:r>
      </w:ins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 »</w:t>
      </w: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 xml:space="preserve"> compris.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</w:r>
    </w:p>
    <w:p>
      <w:pPr>
        <w:pStyle w:val="Corps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sz w:val="22"/>
          <w:szCs w:val="22"/>
          <w:lang w:val="pt-PT"/>
          <w:rPrChange w:id="0" w:author="Auteur inconnu" w:date="2019-12-20T12:28:00Z"/>
        </w:rPr>
        <w:t xml:space="preserve">A </w:t>
      </w:r>
      <w:r>
        <w:rPr>
          <w:rFonts w:eastAsia="Arial Unicode MS" w:cs="Open Sans" w:ascii="Open Sans" w:hAnsi="Open Sans"/>
          <w:sz w:val="22"/>
          <w:szCs w:val="22"/>
          <w:rPrChange w:id="0" w:author="Auteur inconnu" w:date="2019-12-20T12:28:00Z"/>
        </w:rPr>
        <w:t>défaut, je me verrai dans l’obligation de saisir le Conseil des Prud’hommes pour obtenir régularisation et réparation du préjudice subi</w:t>
      </w:r>
      <w:r>
        <w:rPr>
          <w:rFonts w:eastAsia="Arial Unicode MS" w:cs="Open Sans" w:ascii="Open Sans" w:hAnsi="Open Sans"/>
          <w:sz w:val="22"/>
          <w:szCs w:val="22"/>
          <w:lang w:val="pt-PT"/>
          <w:rPrChange w:id="0" w:author="Auteur inconnu" w:date="2019-12-20T12:28:00Z"/>
        </w:rPr>
        <w:t>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</w:r>
    </w:p>
    <w:p>
      <w:pPr>
        <w:pStyle w:val="Quotations"/>
        <w:rPr>
          <w:rFonts w:ascii="Roboto" w:hAnsi="Roboto"/>
          <w:i/>
          <w:i/>
          <w:iCs/>
        </w:rPr>
      </w:pPr>
      <w:r>
        <w:rPr>
          <w:rFonts w:eastAsia="Arial Unicode MS" w:cs="Open Sans" w:ascii="Open Sans" w:hAnsi="Open Sans"/>
          <w:i/>
          <w:iCs/>
          <w:color w:val="999999"/>
          <w:sz w:val="22"/>
          <w:szCs w:val="22"/>
          <w:u w:val="none" w:color="3F6797"/>
          <w:lang w:val="fr-FR" w:eastAsia="zh-CN" w:bidi="hi-IN"/>
          <w:rPrChange w:id="0" w:author="Auteur inconnu" w:date="2019-12-20T12:28:00Z"/>
        </w:rPr>
        <w:t>(facultatif)</w:t>
      </w:r>
    </w:p>
    <w:p>
      <w:pPr>
        <w:pStyle w:val="Corps"/>
        <w:jc w:val="both"/>
        <w:rPr>
          <w:color w:val="4D73B8"/>
          <w:sz w:val="22"/>
          <w:szCs w:val="22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eastAsia="zh-CN" w:bidi="hi-IN"/>
          <w:rPrChange w:id="0" w:author="Auteur inconnu" w:date="2019-12-20T12:28:00Z"/>
        </w:rPr>
        <w:t xml:space="preserve"> 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eastAsia="zh-CN" w:bidi="hi-IN"/>
          <w:rPrChange w:id="0" w:author="Auteur inconnu" w:date="2019-12-20T12:28:00Z"/>
        </w:rPr>
        <w:t>«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Je vous informe que copie de ce courrier est transmise à l’Inspection du Travail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eastAsia="zh-CN" w:bidi="hi-IN"/>
          <w:rPrChange w:id="0" w:author="Auteur inconnu" w:date="2019-12-20T12:28:00Z"/>
        </w:rPr>
        <w:t>. »</w:t>
      </w:r>
      <w:r>
        <w:rPr>
          <w:rFonts w:cs="Open Sans" w:ascii="Open Sans" w:hAnsi="Open Sans"/>
          <w:color w:val="4D73B8"/>
          <w:sz w:val="22"/>
          <w:szCs w:val="22"/>
          <w:rPrChange w:id="0" w:author="Auteur inconnu" w:date="2019-12-20T12:28:00Z"/>
        </w:rPr>
        <w:t xml:space="preserve"> 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  <w:t>Veuillez agréer, Madame / Monsieur, l’expression de ma considération distinguée.</w:t>
      </w:r>
    </w:p>
    <w:p>
      <w:pPr>
        <w:pStyle w:val="Normal"/>
        <w:jc w:val="both"/>
        <w:rPr>
          <w:rFonts w:ascii="Open Sans" w:hAnsi="Open Sans" w:eastAsia="Arial Unicode MS" w:cs="Open Sans"/>
          <w:color w:val="000000"/>
          <w:sz w:val="22"/>
          <w:szCs w:val="22"/>
          <w:u w:val="none" w:color="000000"/>
          <w:lang w:val="fr-FR" w:eastAsia="zh-CN" w:bidi="hi-IN"/>
        </w:rPr>
      </w:pPr>
      <w:r>
        <w:rPr>
          <w:rFonts w:eastAsia="Arial Unicode MS" w:cs="Open Sans" w:ascii="Open Sans" w:hAnsi="Open Sans"/>
          <w:color w:val="000000"/>
          <w:sz w:val="22"/>
          <w:szCs w:val="22"/>
          <w:u w:val="none" w:color="000000"/>
          <w:lang w:val="fr-FR" w:eastAsia="zh-CN" w:bidi="hi-IN"/>
          <w:rPrChange w:id="0" w:author="Auteur inconnu" w:date="2019-12-20T12:28:00Z"/>
        </w:rPr>
      </w:r>
    </w:p>
    <w:p>
      <w:pPr>
        <w:pStyle w:val="Signature"/>
        <w:rPr>
          <w:rFonts w:ascii="Roboto" w:hAnsi="Roboto" w:eastAsia="Arial Unicode MS" w:cs="Open Sans"/>
          <w:color w:val="3F6797"/>
          <w:sz w:val="22"/>
          <w:szCs w:val="24"/>
          <w:u w:val="none" w:color="3F6797"/>
          <w:lang w:val="fr-FR" w:eastAsia="fr-FR" w:bidi="ar-SA"/>
        </w:rPr>
      </w:pPr>
      <w:r>
        <w:rPr>
          <w:rFonts w:eastAsia="Arial Unicode MS" w:cs="Open Sans" w:ascii="Open Sans" w:hAnsi="Open Sans"/>
          <w:color w:val="3F6797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 </w:t>
      </w:r>
      <w:r>
        <w:rPr>
          <w:rFonts w:eastAsia="Arial Unicode MS" w:cs="Open Sans" w:ascii="Open Sans" w:hAnsi="Open Sans"/>
          <w:i/>
          <w:color w:val="3F6797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 </w:t>
      </w:r>
      <w:r>
        <w:rPr>
          <w:rFonts w:eastAsia="Arial Unicode MS" w:cs="Open Sans" w:ascii="Open Sans" w:hAnsi="Open Sans"/>
          <w:i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« 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Prénom Nom du salarié </w:t>
      </w:r>
      <w:bookmarkStart w:id="1" w:name="__DdeLink__2303_1685986494"/>
      <w:bookmarkEnd w:id="1"/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»</w:t>
      </w:r>
    </w:p>
    <w:p>
      <w:pPr>
        <w:pStyle w:val="Signature"/>
        <w:rPr>
          <w:rFonts w:ascii="Roboto" w:hAnsi="Roboto" w:eastAsia="Arial Unicode MS" w:cs="Open Sans"/>
          <w:color w:val="3F6797"/>
          <w:sz w:val="22"/>
          <w:szCs w:val="24"/>
          <w:u w:val="none" w:color="3F6797"/>
          <w:lang w:val="fr-FR" w:eastAsia="fr-FR" w:bidi="ar-SA"/>
        </w:rPr>
      </w:pP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 </w:t>
      </w:r>
      <w:r>
        <w:rPr>
          <w:rFonts w:eastAsia="Arial Unicode MS" w:cs="Open Sans" w:ascii="Open Sans" w:hAnsi="Open Sans"/>
          <w:i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«</w:t>
      </w:r>
      <w:r>
        <w:rPr>
          <w:rFonts w:eastAsia="Arial Unicode MS" w:cs="Open Sans" w:ascii="Open Sans" w:hAnsi="Open Sans"/>
          <w:color w:val="4D73B8"/>
          <w:sz w:val="22"/>
          <w:szCs w:val="22"/>
          <w:u w:val="none" w:color="3F6797"/>
          <w:lang w:val="fr-FR" w:eastAsia="fr-FR" w:bidi="ar-SA"/>
          <w:rPrChange w:id="0" w:author="Auteur inconnu" w:date="2019-12-20T12:28:00Z"/>
        </w:rPr>
        <w:t>Signature»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i/>
          <w:color w:val="4D73B8"/>
          <w:sz w:val="22"/>
          <w:szCs w:val="22"/>
          <w:u w:val="none" w:color="3F6797"/>
          <w:rPrChange w:id="0" w:author="Auteur inconnu" w:date="2019-12-20T12:28:00Z"/>
        </w:rPr>
        <w:t>« (en cas de courrier remis en main propre) 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Fait en deux exemplaires »</w:t>
      </w:r>
    </w:p>
    <w:p>
      <w:pPr>
        <w:pStyle w:val="Expediteur"/>
        <w:spacing w:lineRule="auto" w:line="240"/>
        <w:rPr>
          <w:color w:val="4D73B8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 Prénom Nom du représentant de la société »</w:t>
      </w:r>
    </w:p>
    <w:p>
      <w:pPr>
        <w:pStyle w:val="Signature"/>
        <w:spacing w:lineRule="auto" w:line="240" w:before="0" w:after="0"/>
        <w:ind w:left="0" w:hanging="0"/>
        <w:jc w:val="left"/>
        <w:rPr>
          <w:rFonts w:ascii="Open Sans" w:hAnsi="Open Sans"/>
          <w:sz w:val="22"/>
          <w:szCs w:val="22"/>
        </w:rPr>
      </w:pPr>
      <w:r>
        <w:rPr>
          <w:rFonts w:cs="Open Sans" w:ascii="Open Sans" w:hAnsi="Open Sans"/>
          <w:color w:val="4D73B8"/>
          <w:sz w:val="22"/>
          <w:szCs w:val="22"/>
          <w:u w:val="none" w:color="3F6797"/>
          <w:rPrChange w:id="0" w:author="Auteur inconnu" w:date="2019-12-20T12:28:00Z"/>
        </w:rPr>
        <w:t>«Signature»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 Sans">
    <w:charset w:val="01"/>
    <w:family w:val="swiss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settings.xml><?xml version="1.0" encoding="utf-8"?>
<w:settings xmlns:w="http://schemas.openxmlformats.org/wordprocessingml/2006/main">
  <w:zoom w:percent="8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f1f57"/>
    <w:rPr>
      <w:rFonts w:ascii="Segoe UI" w:hAnsi="Segoe UI" w:cs="Segoe UI"/>
      <w:sz w:val="18"/>
      <w:szCs w:val="18"/>
      <w:lang w:val="en-US" w:eastAsia="en-U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Titre"/>
    <w:qFormat/>
    <w:pPr>
      <w:keepNext/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bidi w:val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sz w:val="32"/>
      <w:szCs w:val="32"/>
      <w:u w:val="none" w:color="000000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 Neue" w:hAnsi="Helvetica Neue" w:eastAsia="Arial Unicode MS" w:cs="Arial Unicode MS"/>
      <w:color w:val="000000"/>
      <w:sz w:val="24"/>
      <w:szCs w:val="24"/>
      <w:lang w:val="fr-FR" w:eastAsia="fr-FR" w:bidi="ar-SA"/>
      <w14:textOutline w14:w="0" w14:cap="flat" w14:cmpd="sng" w14:algn="ctr">
        <w14:noFill/>
        <w14:prstDash w14:val="solid"/>
        <w14:bevel/>
      </w14:textOutline>
    </w:rPr>
  </w:style>
  <w:style w:type="paragraph" w:styleId="Expediteur" w:customStyle="1">
    <w:name w:val="expediteur"/>
    <w:qFormat/>
    <w:pPr>
      <w:widowControl/>
      <w:bidi w:val="0"/>
      <w:spacing w:lineRule="auto" w:line="276"/>
      <w:jc w:val="lef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Corps" w:customStyle="1">
    <w:name w:val="Corps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fr-FR" w:bidi="ar-SA"/>
    </w:rPr>
  </w:style>
  <w:style w:type="paragraph" w:styleId="Destinataire" w:customStyle="1">
    <w:name w:val="destinataire"/>
    <w:qFormat/>
    <w:pPr>
      <w:widowControl/>
      <w:bidi w:val="0"/>
      <w:spacing w:lineRule="auto" w:line="276" w:before="0" w:after="200"/>
      <w:jc w:val="right"/>
    </w:pPr>
    <w:rPr>
      <w:rFonts w:ascii="Arial" w:hAnsi="Arial" w:eastAsia="Arial Unicode MS" w:cs="Arial Unicode MS"/>
      <w:color w:val="000000"/>
      <w:sz w:val="22"/>
      <w:szCs w:val="22"/>
      <w:u w:val="none" w:color="000000"/>
      <w:lang w:val="fr-FR" w:eastAsia="fr-FR" w:bidi="ar-SA"/>
    </w:rPr>
  </w:style>
  <w:style w:type="paragraph" w:styleId="Info" w:customStyle="1">
    <w:name w:val="info"/>
    <w:next w:val="Corps"/>
    <w:qFormat/>
    <w:pPr>
      <w:keepNext/>
      <w:widowControl/>
      <w:bidi w:val="0"/>
      <w:jc w:val="center"/>
      <w:outlineLvl w:val="0"/>
    </w:pPr>
    <w:rPr>
      <w:rFonts w:ascii="Arial" w:hAnsi="Arial" w:eastAsia="Arial Unicode MS" w:cs="Arial Unicode MS"/>
      <w:b/>
      <w:bCs/>
      <w:color w:val="000000"/>
      <w:sz w:val="24"/>
      <w:szCs w:val="24"/>
      <w:u w:val="none" w:color="000000"/>
      <w:lang w:val="fr-FR" w:eastAsia="fr-FR" w:bidi="ar-SA"/>
    </w:rPr>
  </w:style>
  <w:style w:type="paragraph" w:styleId="Signature">
    <w:name w:val="Signature"/>
    <w:basedOn w:val="Normal"/>
    <w:pPr>
      <w:widowControl/>
      <w:bidi w:val="0"/>
      <w:spacing w:lineRule="auto" w:line="276" w:before="0" w:after="200"/>
      <w:ind w:left="4956" w:hanging="4956"/>
      <w:jc w:val="right"/>
    </w:pPr>
    <w:rPr>
      <w:rFonts w:ascii="Arial" w:hAnsi="Arial" w:eastAsia="Arial" w:cs="Arial"/>
      <w:color w:val="000000"/>
      <w:sz w:val="22"/>
      <w:szCs w:val="22"/>
      <w:u w:val="none" w:color="000000"/>
      <w:lang w:val="en-US"/>
    </w:rPr>
  </w:style>
  <w:style w:type="paragraph" w:styleId="Sous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rpsA" w:customStyle="1">
    <w:name w:val="Corps A"/>
    <w:qFormat/>
    <w:rsid w:val="00746072"/>
    <w:pPr>
      <w:keepNext/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fr-FR" w:eastAsia="zh-CN" w:bidi="hi-IN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f1f57"/>
    <w:pPr/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CBkkF4N0GCd/jukyPKQkKj98pw==">AMUW2mXZZdcpwkDET/G3ZkqCX04qNnG47COnqY2YCfanRz+CQH4NjWqcPOOCMxllnGX6f9WDgf6Cya4iiIItaGYDnS9VSRmTw3R2NScM+7mem31Je49i8Ms=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LibreOffice/5.2.6.2$Windows_X86_64 LibreOffice_project/a3100ed2409ebf1c212f5048fbe377c281438fdc</Application>
  <Pages>1</Pages>
  <Words>280</Words>
  <Characters>1179</Characters>
  <CharactersWithSpaces>1440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2019-12-20T12:29:13Z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