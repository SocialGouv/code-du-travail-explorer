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81B" w:rsidRPr="009E0137" w:rsidRDefault="00D30529" w:rsidP="009E0137">
      <w:pPr>
        <w:pStyle w:val="expediteur"/>
      </w:pPr>
      <w:r w:rsidRPr="009E0137">
        <w:t xml:space="preserve">« Société » </w:t>
      </w:r>
    </w:p>
    <w:p w:rsidR="0038481B" w:rsidRPr="009E0137" w:rsidRDefault="00D30529" w:rsidP="009E0137">
      <w:pPr>
        <w:pStyle w:val="expediteur"/>
      </w:pPr>
      <w:r w:rsidRPr="009E0137">
        <w:t>« Prénom Nom du représentant »</w:t>
      </w:r>
    </w:p>
    <w:p w:rsidR="0038481B" w:rsidRPr="009E0137" w:rsidRDefault="00D30529" w:rsidP="009E0137">
      <w:pPr>
        <w:pStyle w:val="expediteur"/>
      </w:pPr>
      <w:r w:rsidRPr="009E0137">
        <w:t>« Fonction (DRH, etc.) »</w:t>
      </w:r>
    </w:p>
    <w:p w:rsidR="0038481B" w:rsidRPr="009E0137" w:rsidRDefault="00D30529" w:rsidP="009E0137">
      <w:pPr>
        <w:pStyle w:val="expediteur"/>
      </w:pPr>
      <w:r w:rsidRPr="009E0137">
        <w:t>« Code postal + Ville »</w:t>
      </w:r>
    </w:p>
    <w:p w:rsidR="0038481B" w:rsidRPr="00F11427" w:rsidRDefault="0038481B" w:rsidP="00831B62">
      <w:pPr>
        <w:pStyle w:val="CorpsA"/>
        <w:jc w:val="both"/>
        <w:rPr>
          <w:rFonts w:ascii="Open Sans" w:hAnsi="Open Sans" w:cs="Open Sans"/>
          <w:color w:val="4D73B8"/>
        </w:rPr>
      </w:pPr>
    </w:p>
    <w:p w:rsidR="0038481B" w:rsidRPr="009E0137" w:rsidRDefault="00D30529" w:rsidP="009E0137">
      <w:pPr>
        <w:pStyle w:val="destinataire"/>
      </w:pPr>
      <w:r w:rsidRPr="009E0137">
        <w:t>« Prénom Nom du salarié »</w:t>
      </w:r>
    </w:p>
    <w:p w:rsidR="0038481B" w:rsidRPr="009E0137" w:rsidRDefault="00D30529" w:rsidP="009E0137">
      <w:pPr>
        <w:pStyle w:val="destinataire"/>
      </w:pPr>
      <w:r w:rsidRPr="009E0137">
        <w:t>« Adresse »</w:t>
      </w:r>
    </w:p>
    <w:p w:rsidR="0038481B" w:rsidRPr="009E0137" w:rsidRDefault="00D30529" w:rsidP="009E0137">
      <w:pPr>
        <w:pStyle w:val="destinataire"/>
      </w:pPr>
      <w:r w:rsidRPr="009E0137">
        <w:t>« Code postal + Ville »</w:t>
      </w:r>
    </w:p>
    <w:p w:rsidR="0038481B" w:rsidRPr="00F11427" w:rsidRDefault="0038481B" w:rsidP="00831B62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:rsidR="0038481B" w:rsidRPr="00F11427" w:rsidRDefault="00D30529" w:rsidP="009E0137">
      <w:pPr>
        <w:pStyle w:val="expediteur"/>
      </w:pPr>
      <w:r w:rsidRPr="00F11427">
        <w:t>« Lettre recommandée avec accusé de réception n</w:t>
      </w:r>
      <w:r w:rsidR="00A2311A" w:rsidRPr="00F11427">
        <w:t>° 1</w:t>
      </w:r>
      <w:r w:rsidRPr="00F11427">
        <w:t xml:space="preserve">A XXX </w:t>
      </w:r>
      <w:proofErr w:type="spellStart"/>
      <w:r w:rsidRPr="00F11427">
        <w:t>XXX</w:t>
      </w:r>
      <w:proofErr w:type="spellEnd"/>
      <w:r w:rsidRPr="00F11427">
        <w:t xml:space="preserve"> </w:t>
      </w:r>
      <w:proofErr w:type="spellStart"/>
      <w:r w:rsidRPr="00F11427">
        <w:t>XXX</w:t>
      </w:r>
      <w:proofErr w:type="spellEnd"/>
      <w:r w:rsidRPr="00F11427">
        <w:t xml:space="preserve"> X / Courrier remis en mains propres contre décharge » </w:t>
      </w:r>
    </w:p>
    <w:p w:rsidR="0038481B" w:rsidRPr="00F11427" w:rsidRDefault="00D30529" w:rsidP="009E0137">
      <w:pPr>
        <w:pStyle w:val="destinataire"/>
      </w:pPr>
      <w:r w:rsidRPr="00B50ACB">
        <w:rPr>
          <w:color w:val="auto"/>
        </w:rPr>
        <w:t>A</w:t>
      </w:r>
      <w:r w:rsidRPr="00F11427">
        <w:t xml:space="preserve"> « </w:t>
      </w:r>
      <w:r w:rsidR="00831B62" w:rsidRPr="00F11427">
        <w:t>lieu </w:t>
      </w:r>
      <w:r w:rsidRPr="00F11427">
        <w:t>»</w:t>
      </w:r>
      <w:r w:rsidRPr="00B50ACB">
        <w:rPr>
          <w:color w:val="auto"/>
        </w:rPr>
        <w:t>, le</w:t>
      </w:r>
      <w:r w:rsidRPr="00F11427">
        <w:t xml:space="preserve"> « date »</w:t>
      </w:r>
    </w:p>
    <w:p w:rsidR="0038481B" w:rsidRPr="00F11427" w:rsidRDefault="0038481B" w:rsidP="00831B62">
      <w:pPr>
        <w:spacing w:after="0"/>
        <w:jc w:val="both"/>
        <w:rPr>
          <w:rFonts w:ascii="Open Sans" w:hAnsi="Open Sans" w:cs="Open Sans"/>
          <w:i/>
          <w:sz w:val="24"/>
          <w:szCs w:val="24"/>
          <w:u w:val="single"/>
        </w:rPr>
      </w:pPr>
    </w:p>
    <w:p w:rsidR="0038481B" w:rsidRPr="00F11427" w:rsidRDefault="00D30529" w:rsidP="00831B62">
      <w:pPr>
        <w:spacing w:after="0"/>
        <w:jc w:val="both"/>
        <w:rPr>
          <w:sz w:val="24"/>
          <w:szCs w:val="24"/>
        </w:rPr>
      </w:pPr>
      <w:r w:rsidRPr="00F11427">
        <w:rPr>
          <w:rFonts w:ascii="Open Sans" w:hAnsi="Open Sans" w:cs="Open Sans"/>
          <w:sz w:val="24"/>
          <w:szCs w:val="24"/>
          <w:u w:val="single"/>
        </w:rPr>
        <w:t>Objet</w:t>
      </w:r>
      <w:r w:rsidRPr="00F11427">
        <w:rPr>
          <w:rFonts w:ascii="Open Sans" w:hAnsi="Open Sans" w:cs="Open Sans"/>
          <w:sz w:val="24"/>
          <w:szCs w:val="24"/>
        </w:rPr>
        <w:t xml:space="preserve"> : Reçu pour solde de tout compte </w:t>
      </w:r>
    </w:p>
    <w:p w:rsidR="0038481B" w:rsidRPr="00F11427" w:rsidRDefault="0038481B" w:rsidP="00831B62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:rsidR="0038481B" w:rsidRDefault="00D30529" w:rsidP="00831B62">
      <w:pPr>
        <w:spacing w:after="0"/>
        <w:jc w:val="both"/>
        <w:rPr>
          <w:rFonts w:ascii="Open Sans" w:hAnsi="Open Sans" w:cs="Open Sans"/>
          <w:color w:val="000000"/>
          <w:sz w:val="24"/>
          <w:szCs w:val="24"/>
        </w:rPr>
      </w:pPr>
      <w:r w:rsidRPr="00F11427">
        <w:rPr>
          <w:rFonts w:ascii="Open Sans" w:hAnsi="Open Sans" w:cs="Open Sans"/>
          <w:color w:val="4D73B8"/>
          <w:sz w:val="24"/>
          <w:szCs w:val="24"/>
        </w:rPr>
        <w:t>« Madame / Monsieur »</w:t>
      </w:r>
      <w:r w:rsidRPr="00F11427">
        <w:rPr>
          <w:rFonts w:ascii="Open Sans" w:hAnsi="Open Sans" w:cs="Open Sans"/>
          <w:color w:val="000000"/>
          <w:sz w:val="24"/>
          <w:szCs w:val="24"/>
        </w:rPr>
        <w:t xml:space="preserve">, </w:t>
      </w:r>
    </w:p>
    <w:p w:rsidR="00831B62" w:rsidRPr="00F11427" w:rsidRDefault="00831B62" w:rsidP="00831B62">
      <w:pPr>
        <w:spacing w:after="0"/>
        <w:jc w:val="both"/>
        <w:rPr>
          <w:sz w:val="24"/>
          <w:szCs w:val="24"/>
        </w:rPr>
      </w:pPr>
    </w:p>
    <w:p w:rsidR="0038481B" w:rsidRPr="00F11427" w:rsidRDefault="00D30529" w:rsidP="00831B62">
      <w:pPr>
        <w:spacing w:after="0"/>
        <w:jc w:val="both"/>
        <w:rPr>
          <w:sz w:val="24"/>
          <w:szCs w:val="24"/>
        </w:rPr>
      </w:pPr>
      <w:r w:rsidRPr="00F11427">
        <w:rPr>
          <w:rFonts w:ascii="Open Sans" w:hAnsi="Open Sans" w:cs="Open Sans"/>
          <w:sz w:val="24"/>
          <w:szCs w:val="24"/>
        </w:rPr>
        <w:t>A l’issue de la rupture de votre contrat de travail, vous avez perçu les sommes suivantes :</w:t>
      </w:r>
    </w:p>
    <w:p w:rsidR="0038481B" w:rsidRPr="00F11427" w:rsidRDefault="00D30529" w:rsidP="00831B62">
      <w:pPr>
        <w:pStyle w:val="Paragraphedeliste"/>
        <w:numPr>
          <w:ilvl w:val="0"/>
          <w:numId w:val="1"/>
        </w:numPr>
        <w:spacing w:after="0"/>
        <w:jc w:val="both"/>
        <w:rPr>
          <w:color w:val="4D73B8"/>
          <w:sz w:val="24"/>
          <w:szCs w:val="24"/>
        </w:rPr>
      </w:pPr>
      <w:r w:rsidRPr="00F11427">
        <w:rPr>
          <w:rFonts w:ascii="Open Sans" w:hAnsi="Open Sans" w:cs="Open Sans"/>
          <w:color w:val="4D73B8"/>
          <w:sz w:val="24"/>
          <w:szCs w:val="24"/>
        </w:rPr>
        <w:t>« Salaires : Montant en brut »</w:t>
      </w:r>
    </w:p>
    <w:p w:rsidR="0038481B" w:rsidRPr="00F11427" w:rsidRDefault="00D30529" w:rsidP="00831B62">
      <w:pPr>
        <w:pStyle w:val="Paragraphedeliste"/>
        <w:numPr>
          <w:ilvl w:val="0"/>
          <w:numId w:val="1"/>
        </w:numPr>
        <w:spacing w:after="0"/>
        <w:jc w:val="both"/>
        <w:rPr>
          <w:color w:val="4D73B8"/>
          <w:sz w:val="24"/>
          <w:szCs w:val="24"/>
        </w:rPr>
      </w:pPr>
      <w:r w:rsidRPr="00F11427">
        <w:rPr>
          <w:rFonts w:ascii="Open Sans" w:hAnsi="Open Sans" w:cs="Open Sans"/>
          <w:color w:val="4D73B8"/>
          <w:sz w:val="24"/>
          <w:szCs w:val="24"/>
        </w:rPr>
        <w:t>« Primes : Montant en brut »</w:t>
      </w:r>
    </w:p>
    <w:p w:rsidR="0038481B" w:rsidRPr="00F11427" w:rsidRDefault="00D30529" w:rsidP="00831B62">
      <w:pPr>
        <w:pStyle w:val="Paragraphedeliste"/>
        <w:numPr>
          <w:ilvl w:val="0"/>
          <w:numId w:val="1"/>
        </w:numPr>
        <w:spacing w:after="0"/>
        <w:jc w:val="both"/>
        <w:rPr>
          <w:color w:val="4D73B8"/>
          <w:sz w:val="24"/>
          <w:szCs w:val="24"/>
        </w:rPr>
      </w:pPr>
      <w:r w:rsidRPr="00F11427">
        <w:rPr>
          <w:rFonts w:ascii="Open Sans" w:hAnsi="Open Sans" w:cs="Open Sans"/>
          <w:color w:val="4D73B8"/>
          <w:sz w:val="24"/>
          <w:szCs w:val="24"/>
        </w:rPr>
        <w:t>« Congés payés : Montant en brut »</w:t>
      </w:r>
    </w:p>
    <w:p w:rsidR="0038481B" w:rsidRPr="00F11427" w:rsidRDefault="00D30529" w:rsidP="00831B62">
      <w:pPr>
        <w:pStyle w:val="Paragraphedeliste"/>
        <w:numPr>
          <w:ilvl w:val="0"/>
          <w:numId w:val="1"/>
        </w:numPr>
        <w:spacing w:after="0"/>
        <w:jc w:val="both"/>
        <w:rPr>
          <w:color w:val="4D73B8"/>
          <w:sz w:val="24"/>
          <w:szCs w:val="24"/>
        </w:rPr>
      </w:pPr>
      <w:r w:rsidRPr="00F11427">
        <w:rPr>
          <w:rFonts w:ascii="Open Sans" w:hAnsi="Open Sans" w:cs="Open Sans"/>
          <w:color w:val="4D73B8"/>
          <w:sz w:val="24"/>
          <w:szCs w:val="24"/>
        </w:rPr>
        <w:t>« Etc. »</w:t>
      </w:r>
    </w:p>
    <w:p w:rsidR="0038481B" w:rsidRPr="00F11427" w:rsidRDefault="0038481B" w:rsidP="00831B62">
      <w:pPr>
        <w:pStyle w:val="Corps"/>
        <w:jc w:val="both"/>
        <w:rPr>
          <w:rFonts w:ascii="Open Sans" w:hAnsi="Open Sans" w:cs="Open Sans"/>
        </w:rPr>
      </w:pPr>
    </w:p>
    <w:p w:rsidR="00831B62" w:rsidRPr="00F11427" w:rsidRDefault="00831B62" w:rsidP="00831B62">
      <w:pPr>
        <w:spacing w:after="0" w:line="240" w:lineRule="auto"/>
        <w:jc w:val="both"/>
        <w:rPr>
          <w:sz w:val="24"/>
          <w:szCs w:val="24"/>
        </w:rPr>
      </w:pPr>
      <w:r w:rsidRPr="00831B62">
        <w:rPr>
          <w:rFonts w:ascii="Open Sans" w:hAnsi="Open Sans" w:cs="Open Sans"/>
          <w:color w:val="000000"/>
          <w:sz w:val="24"/>
          <w:szCs w:val="24"/>
        </w:rPr>
        <w:t>Le présent</w:t>
      </w:r>
      <w:r w:rsidR="00D30529" w:rsidRPr="00831B62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="00E64331">
        <w:rPr>
          <w:rFonts w:ascii="Open Sans" w:hAnsi="Open Sans" w:cs="Open Sans"/>
          <w:color w:val="000000"/>
          <w:sz w:val="24"/>
          <w:szCs w:val="24"/>
        </w:rPr>
        <w:t xml:space="preserve">reçu pour </w:t>
      </w:r>
      <w:r w:rsidR="00D30529" w:rsidRPr="00831B62">
        <w:rPr>
          <w:rFonts w:ascii="Open Sans" w:hAnsi="Open Sans" w:cs="Open Sans"/>
          <w:color w:val="000000"/>
          <w:sz w:val="24"/>
          <w:szCs w:val="24"/>
        </w:rPr>
        <w:t xml:space="preserve">solde de tout compte </w:t>
      </w:r>
      <w:r w:rsidRPr="00831B62">
        <w:rPr>
          <w:rFonts w:ascii="Open Sans" w:hAnsi="Open Sans" w:cs="Open Sans"/>
          <w:color w:val="000000"/>
          <w:sz w:val="24"/>
          <w:szCs w:val="24"/>
        </w:rPr>
        <w:t xml:space="preserve">est établi </w:t>
      </w:r>
      <w:r w:rsidR="00D30529" w:rsidRPr="00831B62">
        <w:rPr>
          <w:rFonts w:ascii="Open Sans" w:hAnsi="Open Sans" w:cs="Open Sans"/>
          <w:color w:val="000000"/>
          <w:sz w:val="24"/>
          <w:szCs w:val="24"/>
        </w:rPr>
        <w:t>en double exemplaire.</w:t>
      </w:r>
      <w:r>
        <w:rPr>
          <w:rFonts w:ascii="Open Sans" w:hAnsi="Open Sans" w:cs="Open Sans"/>
          <w:color w:val="000000"/>
        </w:rPr>
        <w:t xml:space="preserve"> </w:t>
      </w:r>
      <w:r>
        <w:rPr>
          <w:rFonts w:ascii="Open Sans" w:hAnsi="Open Sans" w:cs="Open Sans"/>
          <w:sz w:val="24"/>
          <w:szCs w:val="24"/>
        </w:rPr>
        <w:t>Vous pourrez</w:t>
      </w:r>
      <w:r w:rsidRPr="00F11427">
        <w:rPr>
          <w:rFonts w:ascii="Open Sans" w:hAnsi="Open Sans" w:cs="Open Sans"/>
          <w:sz w:val="24"/>
          <w:szCs w:val="24"/>
        </w:rPr>
        <w:t xml:space="preserve"> le dénoncer par lettre recommandée pendant 6 mois à compter de la date de signature dudit document pour les sommes qui y sont mentionnées. </w:t>
      </w:r>
    </w:p>
    <w:p w:rsidR="00831B62" w:rsidRDefault="00831B62" w:rsidP="00831B62">
      <w:pPr>
        <w:pStyle w:val="NormalWeb"/>
        <w:spacing w:before="0" w:after="0" w:line="240" w:lineRule="auto"/>
        <w:jc w:val="both"/>
        <w:rPr>
          <w:rFonts w:ascii="Open Sans" w:hAnsi="Open Sans" w:cs="Open Sans"/>
          <w:color w:val="000000"/>
        </w:rPr>
      </w:pPr>
    </w:p>
    <w:p w:rsidR="00831B62" w:rsidRDefault="00D30529" w:rsidP="00831B62">
      <w:pPr>
        <w:pStyle w:val="NormalWeb"/>
        <w:spacing w:before="0" w:after="0" w:line="240" w:lineRule="auto"/>
        <w:jc w:val="both"/>
        <w:rPr>
          <w:rFonts w:ascii="Open Sans" w:hAnsi="Open Sans" w:cs="Open Sans"/>
          <w:color w:val="000000"/>
        </w:rPr>
      </w:pPr>
      <w:r w:rsidRPr="00831B62">
        <w:rPr>
          <w:rFonts w:ascii="Open Sans" w:hAnsi="Open Sans" w:cs="Open Sans"/>
          <w:color w:val="000000"/>
        </w:rPr>
        <w:t>Nous vous remercions de</w:t>
      </w:r>
      <w:r w:rsidR="00831B62" w:rsidRPr="00831B62">
        <w:rPr>
          <w:rFonts w:ascii="Open Sans" w:hAnsi="Open Sans" w:cs="Open Sans"/>
          <w:color w:val="000000"/>
        </w:rPr>
        <w:t> :</w:t>
      </w:r>
    </w:p>
    <w:p w:rsidR="00831B62" w:rsidRPr="00831B62" w:rsidRDefault="00831B62" w:rsidP="00831B62">
      <w:pPr>
        <w:pStyle w:val="NormalWeb"/>
        <w:spacing w:before="0" w:after="0" w:line="240" w:lineRule="auto"/>
        <w:jc w:val="both"/>
        <w:rPr>
          <w:rFonts w:ascii="Open Sans" w:hAnsi="Open Sans" w:cs="Open Sans"/>
          <w:color w:val="000000"/>
        </w:rPr>
      </w:pPr>
    </w:p>
    <w:p w:rsidR="009E0137" w:rsidRPr="009E0137" w:rsidRDefault="00831B62" w:rsidP="00831B6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831B62">
        <w:rPr>
          <w:rFonts w:ascii="Open Sans" w:hAnsi="Open Sans" w:cs="Open Sans"/>
          <w:color w:val="000000"/>
          <w:sz w:val="24"/>
          <w:szCs w:val="24"/>
        </w:rPr>
        <w:t>Ajouter</w:t>
      </w:r>
      <w:r>
        <w:rPr>
          <w:rFonts w:ascii="Open Sans" w:hAnsi="Open Sans" w:cs="Open Sans"/>
          <w:color w:val="000000"/>
          <w:sz w:val="24"/>
          <w:szCs w:val="24"/>
        </w:rPr>
        <w:t>, sur le second exemplaire,</w:t>
      </w:r>
      <w:r w:rsidRPr="00831B62">
        <w:rPr>
          <w:rFonts w:ascii="Open Sans" w:hAnsi="Open Sans" w:cs="Open Sans"/>
          <w:color w:val="000000"/>
          <w:sz w:val="24"/>
          <w:szCs w:val="24"/>
        </w:rPr>
        <w:t xml:space="preserve"> la mention</w:t>
      </w:r>
      <w:r w:rsidR="009E0137">
        <w:rPr>
          <w:rFonts w:ascii="Open Sans" w:hAnsi="Open Sans" w:cs="Open Sans"/>
          <w:color w:val="000000"/>
          <w:sz w:val="24"/>
          <w:szCs w:val="24"/>
        </w:rPr>
        <w:t> :</w:t>
      </w:r>
    </w:p>
    <w:p w:rsidR="00831B62" w:rsidRPr="00831B62" w:rsidRDefault="00831B62" w:rsidP="009E0137">
      <w:pPr>
        <w:pStyle w:val="Paragraphedeliste"/>
        <w:spacing w:after="0" w:line="240" w:lineRule="auto"/>
        <w:jc w:val="both"/>
        <w:rPr>
          <w:sz w:val="24"/>
          <w:szCs w:val="24"/>
        </w:rPr>
      </w:pPr>
      <w:r>
        <w:rPr>
          <w:rFonts w:ascii="Open Sans" w:hAnsi="Open Sans" w:cs="Open Sans"/>
          <w:color w:val="000000"/>
          <w:sz w:val="24"/>
          <w:szCs w:val="24"/>
        </w:rPr>
        <w:t xml:space="preserve">″ </w:t>
      </w:r>
      <w:r w:rsidRPr="009E0137">
        <w:rPr>
          <w:rFonts w:ascii="Open Sans" w:hAnsi="Open Sans" w:cs="Open Sans"/>
          <w:sz w:val="24"/>
          <w:szCs w:val="24"/>
        </w:rPr>
        <w:t xml:space="preserve">Par la présente, je reconnais avoir reçu de la part de la Société </w:t>
      </w:r>
      <w:r w:rsidRPr="009E0137">
        <w:rPr>
          <w:rFonts w:ascii="Open Sans" w:hAnsi="Open Sans" w:cs="Open Sans"/>
          <w:color w:val="4D73B8"/>
          <w:sz w:val="24"/>
          <w:szCs w:val="24"/>
        </w:rPr>
        <w:t>« Nom »</w:t>
      </w:r>
      <w:r w:rsidRPr="009E0137">
        <w:rPr>
          <w:rFonts w:ascii="Open Sans" w:hAnsi="Open Sans" w:cs="Open Sans"/>
          <w:sz w:val="24"/>
          <w:szCs w:val="24"/>
        </w:rPr>
        <w:t>, pour solde de tout compte, les sommes inscrites ci-dessus. ″</w:t>
      </w:r>
    </w:p>
    <w:p w:rsidR="009E0137" w:rsidRDefault="009E0137" w:rsidP="009E0137">
      <w:pPr>
        <w:pStyle w:val="NormalWeb"/>
        <w:spacing w:before="0" w:after="0" w:line="240" w:lineRule="auto"/>
        <w:ind w:left="720"/>
        <w:jc w:val="both"/>
        <w:rPr>
          <w:rFonts w:ascii="Open Sans" w:hAnsi="Open Sans" w:cs="Open Sans"/>
          <w:color w:val="000000"/>
        </w:rPr>
      </w:pPr>
    </w:p>
    <w:p w:rsidR="00831B62" w:rsidRPr="00831B62" w:rsidRDefault="00831B62" w:rsidP="00831B62">
      <w:pPr>
        <w:pStyle w:val="NormalWeb"/>
        <w:numPr>
          <w:ilvl w:val="0"/>
          <w:numId w:val="1"/>
        </w:numPr>
        <w:spacing w:before="0" w:after="0" w:line="240" w:lineRule="auto"/>
        <w:jc w:val="both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Le d</w:t>
      </w:r>
      <w:r w:rsidR="00D30529" w:rsidRPr="00831B62">
        <w:rPr>
          <w:rFonts w:ascii="Open Sans" w:hAnsi="Open Sans" w:cs="Open Sans"/>
          <w:color w:val="000000"/>
        </w:rPr>
        <w:t xml:space="preserve">ater et </w:t>
      </w:r>
      <w:r>
        <w:rPr>
          <w:rFonts w:ascii="Open Sans" w:hAnsi="Open Sans" w:cs="Open Sans"/>
          <w:color w:val="000000"/>
        </w:rPr>
        <w:t xml:space="preserve">le </w:t>
      </w:r>
      <w:r w:rsidR="00D30529" w:rsidRPr="00831B62">
        <w:rPr>
          <w:rFonts w:ascii="Open Sans" w:hAnsi="Open Sans" w:cs="Open Sans"/>
          <w:color w:val="000000"/>
        </w:rPr>
        <w:t>signer</w:t>
      </w:r>
      <w:r w:rsidRPr="00831B62">
        <w:rPr>
          <w:rFonts w:ascii="Open Sans" w:hAnsi="Open Sans" w:cs="Open Sans"/>
          <w:color w:val="000000"/>
        </w:rPr>
        <w:t xml:space="preserve">, puis de nous le </w:t>
      </w:r>
      <w:r>
        <w:rPr>
          <w:rFonts w:ascii="Open Sans" w:hAnsi="Open Sans" w:cs="Open Sans"/>
          <w:color w:val="000000"/>
        </w:rPr>
        <w:t>remettre</w:t>
      </w:r>
      <w:r w:rsidRPr="00831B62">
        <w:rPr>
          <w:rFonts w:ascii="Open Sans" w:hAnsi="Open Sans" w:cs="Open Sans"/>
          <w:color w:val="000000"/>
        </w:rPr>
        <w:t xml:space="preserve">. </w:t>
      </w:r>
    </w:p>
    <w:p w:rsidR="00FE37B5" w:rsidRPr="00831B62" w:rsidRDefault="00FE37B5" w:rsidP="00831B62">
      <w:pPr>
        <w:pStyle w:val="Corps"/>
        <w:jc w:val="both"/>
        <w:rPr>
          <w:color w:val="4D73B8"/>
        </w:rPr>
      </w:pPr>
    </w:p>
    <w:p w:rsidR="0038481B" w:rsidRPr="00F11427" w:rsidRDefault="00D30529" w:rsidP="00831B62">
      <w:pPr>
        <w:pStyle w:val="NormalWeb"/>
        <w:spacing w:before="0" w:after="0" w:line="240" w:lineRule="auto"/>
        <w:jc w:val="both"/>
      </w:pPr>
      <w:r w:rsidRPr="00831B62">
        <w:rPr>
          <w:rFonts w:ascii="Open Sans" w:hAnsi="Open Sans" w:cs="Open Sans"/>
          <w:color w:val="000000"/>
        </w:rPr>
        <w:t>Veuillez agréer,</w:t>
      </w:r>
      <w:r w:rsidRPr="00831B62">
        <w:rPr>
          <w:rFonts w:ascii="Open Sans" w:hAnsi="Open Sans" w:cs="Open Sans"/>
          <w:color w:val="4D73B8"/>
        </w:rPr>
        <w:t xml:space="preserve"> « </w:t>
      </w:r>
      <w:r w:rsidRPr="00831B62">
        <w:rPr>
          <w:rFonts w:ascii="Open Sans" w:eastAsia="Calibri" w:hAnsi="Open Sans" w:cs="Open Sans"/>
          <w:color w:val="4D73B8"/>
          <w:lang w:eastAsia="en-US"/>
        </w:rPr>
        <w:t>Madame / Monsieur »</w:t>
      </w:r>
      <w:r w:rsidRPr="00831B62">
        <w:rPr>
          <w:rFonts w:ascii="Open Sans" w:eastAsia="Calibri" w:hAnsi="Open Sans" w:cs="Open Sans"/>
          <w:color w:val="1F4E79"/>
          <w:lang w:eastAsia="en-US"/>
        </w:rPr>
        <w:t xml:space="preserve">, </w:t>
      </w:r>
      <w:r w:rsidRPr="00831B62">
        <w:rPr>
          <w:rFonts w:ascii="Open Sans" w:hAnsi="Open Sans" w:cs="Open Sans"/>
          <w:color w:val="000000"/>
        </w:rPr>
        <w:t>l’expression</w:t>
      </w:r>
      <w:r w:rsidRPr="00F11427">
        <w:rPr>
          <w:rFonts w:ascii="Open Sans" w:hAnsi="Open Sans" w:cs="Open Sans"/>
          <w:color w:val="000000"/>
        </w:rPr>
        <w:t xml:space="preserve"> de ma considération distingué</w:t>
      </w:r>
      <w:r w:rsidRPr="00F11427">
        <w:rPr>
          <w:rFonts w:ascii="Open Sans" w:hAnsi="Open Sans" w:cs="Open Sans"/>
          <w:color w:val="000000"/>
          <w:lang w:val="it-IT"/>
        </w:rPr>
        <w:t>e.</w:t>
      </w:r>
    </w:p>
    <w:p w:rsidR="0038481B" w:rsidRPr="00F11427" w:rsidRDefault="00D30529" w:rsidP="009E0137">
      <w:pPr>
        <w:pStyle w:val="expediteur"/>
      </w:pPr>
      <w:r w:rsidRPr="00F11427">
        <w:tab/>
      </w:r>
      <w:r w:rsidRPr="00F11427">
        <w:tab/>
      </w:r>
      <w:r w:rsidRPr="00F11427">
        <w:tab/>
      </w:r>
    </w:p>
    <w:p w:rsidR="0038481B" w:rsidRPr="00F11427" w:rsidRDefault="00D30529" w:rsidP="009E0137">
      <w:pPr>
        <w:pStyle w:val="destinataire"/>
      </w:pPr>
      <w:bookmarkStart w:id="0" w:name="_GoBack"/>
      <w:r w:rsidRPr="00F11427">
        <w:t>« Prénom Nom du représentant »</w:t>
      </w:r>
    </w:p>
    <w:p w:rsidR="0038481B" w:rsidRPr="00F11427" w:rsidRDefault="00D30529" w:rsidP="009E0137">
      <w:pPr>
        <w:pStyle w:val="destinataire"/>
      </w:pPr>
      <w:r w:rsidRPr="00F11427">
        <w:t>« Fonction »</w:t>
      </w:r>
    </w:p>
    <w:p w:rsidR="0038481B" w:rsidRPr="00F11427" w:rsidRDefault="00D30529" w:rsidP="009E0137">
      <w:pPr>
        <w:pStyle w:val="destinataire"/>
        <w:rPr>
          <w:color w:val="3F6797"/>
        </w:rPr>
      </w:pPr>
      <w:r w:rsidRPr="00F11427">
        <w:t>« Signature »</w:t>
      </w:r>
      <w:bookmarkEnd w:id="0"/>
    </w:p>
    <w:sectPr w:rsidR="0038481B" w:rsidRPr="00F11427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2ABE"/>
    <w:multiLevelType w:val="multilevel"/>
    <w:tmpl w:val="F2AC5822"/>
    <w:lvl w:ilvl="0">
      <w:start w:val="1"/>
      <w:numFmt w:val="bullet"/>
      <w:lvlText w:val="-"/>
      <w:lvlJc w:val="left"/>
      <w:pPr>
        <w:ind w:left="720" w:hanging="360"/>
      </w:pPr>
      <w:rPr>
        <w:rFonts w:ascii="Open Sans" w:hAnsi="Open Sans" w:cs="Open San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90303A"/>
    <w:multiLevelType w:val="multilevel"/>
    <w:tmpl w:val="E1D8B7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1B"/>
    <w:rsid w:val="00030512"/>
    <w:rsid w:val="0038481B"/>
    <w:rsid w:val="00424784"/>
    <w:rsid w:val="005F1931"/>
    <w:rsid w:val="00831B62"/>
    <w:rsid w:val="009E0137"/>
    <w:rsid w:val="00A2311A"/>
    <w:rsid w:val="00B30ADA"/>
    <w:rsid w:val="00B50ACB"/>
    <w:rsid w:val="00CB6A54"/>
    <w:rsid w:val="00D30529"/>
    <w:rsid w:val="00D675DD"/>
    <w:rsid w:val="00DD4A80"/>
    <w:rsid w:val="00DD4F57"/>
    <w:rsid w:val="00E64331"/>
    <w:rsid w:val="00F007CD"/>
    <w:rsid w:val="00F11427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4A95"/>
  <w15:docId w15:val="{71DB364C-A54E-46D4-944A-DC8656F7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Open Sans" w:eastAsia="Calibri" w:hAnsi="Open Sans" w:cs="Open San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Roboto" w:hAnsi="Roboto" w:cs="Open Sans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ascii="Roboto" w:hAnsi="Roboto" w:cs="Open San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Roboto" w:hAnsi="Roboto" w:cs="Open Sans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Roboto" w:hAnsi="Roboto" w:cs="Open Sans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xpediteur">
    <w:name w:val="expediteur"/>
    <w:qFormat/>
    <w:rsid w:val="009E0137"/>
    <w:pPr>
      <w:keepNext/>
      <w:jc w:val="both"/>
    </w:pPr>
    <w:rPr>
      <w:rFonts w:ascii="Open Sans" w:eastAsia="Arial Unicode MS" w:hAnsi="Open Sans" w:cs="Open Sans"/>
      <w:color w:val="4D73B8"/>
      <w:sz w:val="24"/>
      <w:szCs w:val="24"/>
      <w:lang w:eastAsia="zh-CN" w:bidi="hi-IN"/>
    </w:rPr>
  </w:style>
  <w:style w:type="paragraph" w:customStyle="1" w:styleId="destinataire">
    <w:name w:val="destinataire"/>
    <w:qFormat/>
    <w:rsid w:val="009E0137"/>
    <w:pPr>
      <w:keepNext/>
      <w:jc w:val="right"/>
    </w:pPr>
    <w:rPr>
      <w:rFonts w:ascii="Open Sans" w:eastAsia="Arial Unicode MS" w:hAnsi="Open Sans" w:cs="Open Sans"/>
      <w:color w:val="4D73B8"/>
      <w:sz w:val="24"/>
      <w:szCs w:val="24"/>
      <w:lang w:eastAsia="zh-CN" w:bidi="hi-IN"/>
    </w:rPr>
  </w:style>
  <w:style w:type="paragraph" w:customStyle="1" w:styleId="CorpsA">
    <w:name w:val="Corps A"/>
    <w:qFormat/>
    <w:pPr>
      <w:keepNext/>
    </w:pPr>
    <w:rPr>
      <w:rFonts w:ascii="Times New Roman" w:eastAsia="Arial Unicode MS" w:hAnsi="Times New Roman" w:cs="Arial Unicode MS"/>
      <w:color w:val="000000"/>
      <w:sz w:val="24"/>
      <w:szCs w:val="24"/>
      <w:lang w:eastAsia="zh-CN" w:bidi="hi-IN"/>
    </w:rPr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qFormat/>
    <w:pPr>
      <w:spacing w:before="280" w:after="142" w:line="288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rps">
    <w:name w:val="Corps"/>
    <w:qFormat/>
    <w:pPr>
      <w:keepNext/>
    </w:pPr>
    <w:rPr>
      <w:rFonts w:ascii="Times New Roman" w:eastAsia="Arial Unicode MS" w:hAnsi="Times New Roman" w:cs="Arial Unicode MS"/>
      <w:color w:val="000000"/>
      <w:sz w:val="24"/>
      <w:szCs w:val="24"/>
      <w:lang w:eastAsia="zh-CN" w:bidi="hi-IN"/>
    </w:rPr>
  </w:style>
  <w:style w:type="paragraph" w:styleId="Signature">
    <w:name w:val="Signature"/>
    <w:basedOn w:val="Normal"/>
  </w:style>
  <w:style w:type="paragraph" w:styleId="Citation">
    <w:name w:val="Quote"/>
    <w:basedOn w:val="Normal"/>
    <w:next w:val="Normal"/>
    <w:link w:val="CitationCar"/>
    <w:uiPriority w:val="29"/>
    <w:qFormat/>
    <w:rsid w:val="00F114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1427"/>
    <w:rPr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3</cp:revision>
  <dcterms:created xsi:type="dcterms:W3CDTF">2020-01-06T15:10:00Z</dcterms:created>
  <dcterms:modified xsi:type="dcterms:W3CDTF">2020-01-07T09:10:00Z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